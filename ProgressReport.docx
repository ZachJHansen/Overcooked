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DA5C4" w14:textId="6AA732F6" w:rsidR="002C0C01" w:rsidRDefault="002C0C01" w:rsidP="002C0C01">
      <w:pPr>
        <w:pStyle w:val="Heading1"/>
      </w:pPr>
      <w:r>
        <w:t>Short Description</w:t>
      </w:r>
    </w:p>
    <w:p w14:paraId="2B5B0147" w14:textId="5D4CC893" w:rsidR="002C0C01" w:rsidRDefault="002C0C01" w:rsidP="002C0C01"/>
    <w:p w14:paraId="65B789B0" w14:textId="4D2A206B" w:rsidR="002C0C01" w:rsidRDefault="002C0C01" w:rsidP="002C0C01"/>
    <w:p w14:paraId="642A8FE5" w14:textId="19BBF08A" w:rsidR="002C0C01" w:rsidRDefault="002C0C01" w:rsidP="002C0C01">
      <w:pPr>
        <w:pStyle w:val="Heading1"/>
      </w:pPr>
      <w:r>
        <w:t>Functionalities</w:t>
      </w:r>
    </w:p>
    <w:p w14:paraId="5A0798BA" w14:textId="707AF30E" w:rsidR="002C0C01" w:rsidRDefault="002C0C01" w:rsidP="002C0C01"/>
    <w:p w14:paraId="37CB57F9" w14:textId="7157F5A8" w:rsidR="002C0C01" w:rsidRDefault="002C0C01" w:rsidP="002C0C01">
      <w:pPr>
        <w:pStyle w:val="Heading2"/>
      </w:pPr>
      <w:r>
        <w:t xml:space="preserve">Functionalities implemented by </w:t>
      </w:r>
      <w:r>
        <w:t>Cole</w:t>
      </w:r>
    </w:p>
    <w:p w14:paraId="567824CB" w14:textId="2B45D37F" w:rsidR="002C0C01" w:rsidRDefault="002C0C01" w:rsidP="002C0C01">
      <w:pPr>
        <w:rPr>
          <w:rFonts w:ascii="Times New Roman" w:hAnsi="Times New Roman" w:cs="Times New Roman"/>
        </w:rPr>
      </w:pPr>
      <w:bookmarkStart w:id="0" w:name="_GoBack"/>
      <w:bookmarkEnd w:id="0"/>
    </w:p>
    <w:p w14:paraId="30CF77F8" w14:textId="04EEB245" w:rsidR="002C0C01" w:rsidRDefault="002C0C01" w:rsidP="002C0C01">
      <w:pPr>
        <w:pStyle w:val="Heading2"/>
      </w:pPr>
      <w:r>
        <w:t xml:space="preserve">Functionalities implemented by </w:t>
      </w:r>
      <w:r>
        <w:t>Garrett</w:t>
      </w:r>
    </w:p>
    <w:p w14:paraId="2CFDC5FC" w14:textId="77777777" w:rsidR="002C0C01" w:rsidRDefault="002C0C01" w:rsidP="002C0C01">
      <w:pPr>
        <w:rPr>
          <w:rFonts w:ascii="Times New Roman" w:hAnsi="Times New Roman" w:cs="Times New Roman"/>
        </w:rPr>
      </w:pPr>
    </w:p>
    <w:p w14:paraId="5871E7A1" w14:textId="2F5F0F6C" w:rsidR="002C0C01" w:rsidRDefault="002C0C01" w:rsidP="002C0C01">
      <w:pPr>
        <w:pStyle w:val="Heading2"/>
      </w:pPr>
      <w:r>
        <w:t xml:space="preserve">Functionalities implemented by </w:t>
      </w:r>
      <w:r>
        <w:t>Grant</w:t>
      </w:r>
    </w:p>
    <w:p w14:paraId="6CDF66F1" w14:textId="517D1B0B" w:rsidR="002C0C01" w:rsidRDefault="002C0C01" w:rsidP="002C0C01">
      <w:pPr>
        <w:rPr>
          <w:rFonts w:ascii="Times New Roman" w:hAnsi="Times New Roman" w:cs="Times New Roman"/>
        </w:rPr>
      </w:pPr>
    </w:p>
    <w:p w14:paraId="478359A0" w14:textId="655FE7A0" w:rsidR="002C0C01" w:rsidRPr="002C0C01" w:rsidRDefault="002C0C01" w:rsidP="002C0C01">
      <w:pPr>
        <w:pStyle w:val="Heading2"/>
      </w:pPr>
      <w:r>
        <w:t xml:space="preserve">Functionalities implemented by </w:t>
      </w:r>
      <w:r>
        <w:t>Nate</w:t>
      </w:r>
    </w:p>
    <w:p w14:paraId="6A6B18F6" w14:textId="77777777" w:rsidR="002C0C01" w:rsidRDefault="002C0C01">
      <w:pPr>
        <w:rPr>
          <w:rFonts w:ascii="Times New Roman" w:hAnsi="Times New Roman" w:cs="Times New Roman"/>
        </w:rPr>
      </w:pPr>
    </w:p>
    <w:p w14:paraId="7B4D1579" w14:textId="0C5D17EA" w:rsidR="00A53C80" w:rsidRDefault="001741C6" w:rsidP="002C0C01">
      <w:pPr>
        <w:pStyle w:val="Heading2"/>
      </w:pPr>
      <w:r>
        <w:t>Functionalities implemented by Zach</w:t>
      </w:r>
    </w:p>
    <w:p w14:paraId="7A945874" w14:textId="281243B7" w:rsidR="001741C6" w:rsidRDefault="001741C6">
      <w:pPr>
        <w:rPr>
          <w:rFonts w:ascii="Times New Roman" w:hAnsi="Times New Roman" w:cs="Times New Roman"/>
        </w:rPr>
      </w:pPr>
    </w:p>
    <w:p w14:paraId="5FBC9AC5" w14:textId="79395775" w:rsidR="001741C6" w:rsidRDefault="001741C6" w:rsidP="001741C6">
      <w:pPr>
        <w:pStyle w:val="ListParagraph"/>
        <w:numPr>
          <w:ilvl w:val="0"/>
          <w:numId w:val="1"/>
        </w:numPr>
        <w:rPr>
          <w:rFonts w:ascii="Times New Roman" w:hAnsi="Times New Roman" w:cs="Times New Roman"/>
        </w:rPr>
      </w:pPr>
      <w:r>
        <w:rPr>
          <w:rFonts w:ascii="Times New Roman" w:hAnsi="Times New Roman" w:cs="Times New Roman"/>
        </w:rPr>
        <w:t>Meal Plan Generation – Food Waste Reduction Algorithm</w:t>
      </w:r>
    </w:p>
    <w:p w14:paraId="27DD274E" w14:textId="47AC7437" w:rsidR="001741C6" w:rsidRDefault="001741C6" w:rsidP="001741C6">
      <w:pPr>
        <w:ind w:left="360"/>
        <w:rPr>
          <w:rFonts w:ascii="Times New Roman" w:hAnsi="Times New Roman" w:cs="Times New Roman"/>
        </w:rPr>
      </w:pPr>
    </w:p>
    <w:p w14:paraId="7023AEBF" w14:textId="77777777" w:rsidR="00310142" w:rsidRDefault="001741C6" w:rsidP="00310142">
      <w:pPr>
        <w:ind w:left="360" w:firstLine="360"/>
        <w:rPr>
          <w:rFonts w:ascii="Times New Roman" w:hAnsi="Times New Roman" w:cs="Times New Roman"/>
        </w:rPr>
      </w:pPr>
      <w:r>
        <w:rPr>
          <w:rFonts w:ascii="Times New Roman" w:hAnsi="Times New Roman" w:cs="Times New Roman"/>
        </w:rPr>
        <w:t xml:space="preserve">One of the core appeals of the Overcooked application is its potential to reduce food left over after a week of cooking. We intend to accomplish this by creating meal plans with recipes that overlap. For example, if Recipe A uses half a carton of vegetable stock, and Recipe B also uses half a carton of vegetable stock, then Recipes A and B have a degree of overlap. By creating meal plans with heavily overlapped recipes, the </w:t>
      </w:r>
      <w:r w:rsidR="00310142">
        <w:rPr>
          <w:rFonts w:ascii="Times New Roman" w:hAnsi="Times New Roman" w:cs="Times New Roman"/>
        </w:rPr>
        <w:t>amount of ingredients left over after each meal plan will be reduced. We believe that this emphasis on reducing food waste, as well as our algorithm for achieving this goal, make Overcooked a unique meal planning application.</w:t>
      </w:r>
    </w:p>
    <w:p w14:paraId="534618AF" w14:textId="5728FB9F" w:rsidR="003051F4" w:rsidRDefault="00310142" w:rsidP="00347223">
      <w:pPr>
        <w:ind w:left="360" w:firstLine="360"/>
        <w:rPr>
          <w:rFonts w:ascii="Times New Roman" w:hAnsi="Times New Roman" w:cs="Times New Roman"/>
        </w:rPr>
      </w:pPr>
      <w:r>
        <w:rPr>
          <w:rFonts w:ascii="Times New Roman" w:hAnsi="Times New Roman" w:cs="Times New Roman"/>
        </w:rPr>
        <w:t xml:space="preserve">For each recipe, a ‘leftover score’ can be calculated based on the amount and type of required ingredients not consumed by the recipe. Ingredients will be weighted (wasted meat, for instance, will have a higher leftover score than wasted potatoes). The leftover score </w:t>
      </w:r>
      <w:r w:rsidR="00347223">
        <w:rPr>
          <w:rFonts w:ascii="Times New Roman" w:hAnsi="Times New Roman" w:cs="Times New Roman"/>
        </w:rPr>
        <w:t xml:space="preserve">(l) </w:t>
      </w:r>
      <w:r>
        <w:rPr>
          <w:rFonts w:ascii="Times New Roman" w:hAnsi="Times New Roman" w:cs="Times New Roman"/>
        </w:rPr>
        <w:t xml:space="preserve">for a recipe </w:t>
      </w:r>
      <w:r w:rsidR="00347223">
        <w:rPr>
          <w:rFonts w:ascii="Times New Roman" w:hAnsi="Times New Roman" w:cs="Times New Roman"/>
        </w:rPr>
        <w:t>(r)</w:t>
      </w:r>
      <w:r w:rsidR="003051F4">
        <w:rPr>
          <w:rFonts w:ascii="Times New Roman" w:hAnsi="Times New Roman" w:cs="Times New Roman"/>
        </w:rPr>
        <w:t xml:space="preserve"> consisting of the set of ingredients </w:t>
      </w:r>
      <w:r w:rsidR="006B3A73">
        <w:rPr>
          <w:rFonts w:ascii="Times New Roman" w:hAnsi="Times New Roman" w:cs="Times New Roman"/>
        </w:rPr>
        <w:t xml:space="preserve">and quantities </w:t>
      </w:r>
      <w:r w:rsidR="003051F4">
        <w:rPr>
          <w:rFonts w:ascii="Times New Roman" w:hAnsi="Times New Roman" w:cs="Times New Roman"/>
        </w:rPr>
        <w:t>{</w:t>
      </w:r>
      <w:r w:rsidR="006B3A73">
        <w:rPr>
          <w:rFonts w:ascii="Times New Roman" w:hAnsi="Times New Roman" w:cs="Times New Roman"/>
        </w:rPr>
        <w:t>(i</w:t>
      </w:r>
      <w:r w:rsidR="003051F4">
        <w:rPr>
          <w:rFonts w:ascii="Times New Roman" w:hAnsi="Times New Roman" w:cs="Times New Roman"/>
          <w:vertAlign w:val="subscript"/>
        </w:rPr>
        <w:t>0</w:t>
      </w:r>
      <w:r w:rsidR="006B3A73">
        <w:rPr>
          <w:rFonts w:ascii="Times New Roman" w:hAnsi="Times New Roman" w:cs="Times New Roman"/>
        </w:rPr>
        <w:t>, q</w:t>
      </w:r>
      <w:r w:rsidR="006B3A73">
        <w:rPr>
          <w:rFonts w:ascii="Times New Roman" w:hAnsi="Times New Roman" w:cs="Times New Roman"/>
          <w:vertAlign w:val="subscript"/>
        </w:rPr>
        <w:t>0</w:t>
      </w:r>
      <w:r w:rsidR="006B3A73">
        <w:rPr>
          <w:rFonts w:ascii="Times New Roman" w:hAnsi="Times New Roman" w:cs="Times New Roman"/>
        </w:rPr>
        <w:t>)</w:t>
      </w:r>
      <w:r w:rsidR="003051F4">
        <w:rPr>
          <w:rFonts w:ascii="Times New Roman" w:hAnsi="Times New Roman" w:cs="Times New Roman"/>
        </w:rPr>
        <w:t xml:space="preserve">, …, </w:t>
      </w:r>
      <w:r w:rsidR="006B3A73">
        <w:rPr>
          <w:rFonts w:ascii="Times New Roman" w:hAnsi="Times New Roman" w:cs="Times New Roman"/>
        </w:rPr>
        <w:t>(i</w:t>
      </w:r>
      <w:r w:rsidR="003051F4">
        <w:rPr>
          <w:rFonts w:ascii="Times New Roman" w:hAnsi="Times New Roman" w:cs="Times New Roman"/>
          <w:vertAlign w:val="subscript"/>
        </w:rPr>
        <w:t>n-1</w:t>
      </w:r>
      <w:r w:rsidR="006B3A73">
        <w:rPr>
          <w:rFonts w:ascii="Times New Roman" w:hAnsi="Times New Roman" w:cs="Times New Roman"/>
        </w:rPr>
        <w:t>, q</w:t>
      </w:r>
      <w:r w:rsidR="006B3A73">
        <w:rPr>
          <w:rFonts w:ascii="Times New Roman" w:hAnsi="Times New Roman" w:cs="Times New Roman"/>
          <w:vertAlign w:val="subscript"/>
        </w:rPr>
        <w:t>n-1</w:t>
      </w:r>
      <w:r w:rsidR="006B3A73">
        <w:rPr>
          <w:rFonts w:ascii="Times New Roman" w:hAnsi="Times New Roman" w:cs="Times New Roman"/>
        </w:rPr>
        <w:t>)</w:t>
      </w:r>
      <w:r w:rsidR="003051F4">
        <w:rPr>
          <w:rFonts w:ascii="Times New Roman" w:hAnsi="Times New Roman" w:cs="Times New Roman"/>
        </w:rPr>
        <w:t>}</w:t>
      </w:r>
      <w:r>
        <w:rPr>
          <w:rFonts w:ascii="Times New Roman" w:hAnsi="Times New Roman" w:cs="Times New Roman"/>
        </w:rPr>
        <w:t xml:space="preserve"> </w:t>
      </w:r>
      <w:r w:rsidR="003051F4">
        <w:rPr>
          <w:rFonts w:ascii="Times New Roman" w:hAnsi="Times New Roman" w:cs="Times New Roman"/>
        </w:rPr>
        <w:t xml:space="preserve">is </w:t>
      </w:r>
      <w:r>
        <w:rPr>
          <w:rFonts w:ascii="Times New Roman" w:hAnsi="Times New Roman" w:cs="Times New Roman"/>
        </w:rPr>
        <w:t xml:space="preserve">defined </w:t>
      </w:r>
      <w:r w:rsidR="00347223">
        <w:rPr>
          <w:rFonts w:ascii="Times New Roman" w:hAnsi="Times New Roman" w:cs="Times New Roman"/>
        </w:rPr>
        <w:t xml:space="preserve">as </w:t>
      </w:r>
    </w:p>
    <w:p w14:paraId="3DF34C74" w14:textId="111B9A64" w:rsidR="00347223" w:rsidRPr="001741C6" w:rsidRDefault="003051F4" w:rsidP="00347223">
      <w:pPr>
        <w:ind w:left="360" w:firstLine="360"/>
        <w:rPr>
          <w:rFonts w:ascii="Times New Roman" w:hAnsi="Times New Roman" w:cs="Times New Roman"/>
        </w:rPr>
      </w:pPr>
      <m:oMathPara>
        <m:oMath>
          <m:r>
            <w:rPr>
              <w:rFonts w:ascii="Cambria Math" w:hAnsi="Cambria Math" w:cs="Times New Roman"/>
            </w:rPr>
            <m:t xml:space="preserve">l(r)=  </m:t>
          </m:r>
          <m:nary>
            <m:naryPr>
              <m:chr m:val="∑"/>
              <m:limLoc m:val="undOvr"/>
              <m:ctrlPr>
                <w:ins w:id="1" w:author="Unknown" w:date="2020-03-23T19:29:00Z">
                  <w:rPr>
                    <w:rFonts w:ascii="Cambria Math" w:hAnsi="Cambria Math" w:cs="Times New Roman"/>
                    <w:i/>
                  </w:rPr>
                </w:ins>
              </m:ctrlPr>
            </m:naryPr>
            <m:sub>
              <m:r>
                <w:rPr>
                  <w:rFonts w:ascii="Cambria Math" w:hAnsi="Cambria Math" w:cs="Times New Roman"/>
                </w:rPr>
                <m:t>j</m:t>
              </m:r>
              <m:r>
                <w:rPr>
                  <w:rFonts w:ascii="Cambria Math" w:hAnsi="Cambria Math" w:cs="Times New Roman"/>
                </w:rPr>
                <m:t>=0</m:t>
              </m:r>
            </m:sub>
            <m:sup>
              <m:r>
                <w:rPr>
                  <w:rFonts w:ascii="Cambria Math" w:hAnsi="Cambria Math" w:cs="Times New Roman"/>
                </w:rPr>
                <m:t>n-1</m:t>
              </m:r>
            </m:sup>
            <m:e>
              <m:r>
                <w:rPr>
                  <w:rFonts w:ascii="Cambria Math" w:hAnsi="Cambria Math" w:cs="Times New Roman"/>
                </w:rPr>
                <m:t xml:space="preserve"> (</m:t>
              </m:r>
              <m:r>
                <w:rPr>
                  <w:rFonts w:ascii="Cambria Math" w:hAnsi="Cambria Math" w:cs="Times New Roman"/>
                </w:rPr>
                <m:t>s</m:t>
              </m:r>
              <m:r>
                <w:rPr>
                  <w:rFonts w:ascii="Cambria Math" w:hAnsi="Cambria Math" w:cs="Times New Roman"/>
                </w:rPr>
                <m:t>(</m:t>
              </m:r>
              <m:sSub>
                <m:sSubPr>
                  <m:ctrlPr>
                    <w:ins w:id="2" w:author="Unknown" w:date="2020-03-24T11:07:00Z">
                      <w:rPr>
                        <w:rFonts w:ascii="Cambria Math" w:hAnsi="Cambria Math" w:cs="Times New Roman"/>
                        <w:i/>
                      </w:rPr>
                    </w:ins>
                  </m:ctrlPr>
                </m:sSubPr>
                <m:e>
                  <m:r>
                    <w:rPr>
                      <w:rFonts w:ascii="Cambria Math" w:hAnsi="Cambria Math" w:cs="Times New Roman"/>
                    </w:rPr>
                    <m:t>i</m:t>
                  </m:r>
                </m:e>
                <m:sub>
                  <m:r>
                    <w:rPr>
                      <w:rFonts w:ascii="Cambria Math" w:hAnsi="Cambria Math" w:cs="Times New Roman"/>
                    </w:rPr>
                    <m:t>j</m:t>
                  </m:r>
                </m:sub>
              </m:sSub>
              <m:r>
                <w:rPr>
                  <w:rFonts w:ascii="Cambria Math" w:hAnsi="Cambria Math" w:cs="Times New Roman"/>
                </w:rPr>
                <m:t>)* d</m:t>
              </m:r>
              <m:d>
                <m:dPr>
                  <m:ctrlPr>
                    <w:ins w:id="3" w:author="Hansen, Zachary" w:date="2020-03-24T11:34:00Z">
                      <w:rPr>
                        <w:rFonts w:ascii="Cambria Math" w:hAnsi="Cambria Math" w:cs="Times New Roman"/>
                        <w:i/>
                      </w:rPr>
                    </w:ins>
                  </m:ctrlPr>
                </m:dPr>
                <m:e>
                  <m:sSub>
                    <m:sSubPr>
                      <m:ctrlPr>
                        <w:ins w:id="4" w:author="Unknown" w:date="2020-03-24T11:07:00Z">
                          <w:rPr>
                            <w:rFonts w:ascii="Cambria Math" w:hAnsi="Cambria Math" w:cs="Times New Roman"/>
                            <w:i/>
                          </w:rPr>
                        </w:ins>
                      </m:ctrlPr>
                    </m:sSubPr>
                    <m:e>
                      <m:r>
                        <w:rPr>
                          <w:rFonts w:ascii="Cambria Math" w:hAnsi="Cambria Math" w:cs="Times New Roman"/>
                        </w:rPr>
                        <m:t>i</m:t>
                      </m:r>
                    </m:e>
                    <m:sub>
                      <m:r>
                        <w:rPr>
                          <w:rFonts w:ascii="Cambria Math" w:hAnsi="Cambria Math" w:cs="Times New Roman"/>
                        </w:rPr>
                        <m:t>i</m:t>
                      </m:r>
                    </m:sub>
                  </m:sSub>
                </m:e>
              </m:d>
              <m:r>
                <w:rPr>
                  <w:rFonts w:ascii="Cambria Math" w:hAnsi="Cambria Math" w:cs="Times New Roman"/>
                </w:rPr>
                <m:t>-</m:t>
              </m:r>
              <m:sSub>
                <m:sSubPr>
                  <m:ctrlPr>
                    <w:ins w:id="5" w:author="Unknown" w:date="2020-03-24T11:07:00Z">
                      <w:rPr>
                        <w:rFonts w:ascii="Cambria Math" w:hAnsi="Cambria Math" w:cs="Times New Roman"/>
                        <w:i/>
                      </w:rPr>
                    </w:ins>
                  </m:ctrlPr>
                </m:sSubPr>
                <m:e>
                  <m:r>
                    <w:rPr>
                      <w:rFonts w:ascii="Cambria Math" w:hAnsi="Cambria Math" w:cs="Times New Roman"/>
                    </w:rPr>
                    <m:t>q</m:t>
                  </m:r>
                </m:e>
                <m:sub>
                  <m:r>
                    <w:rPr>
                      <w:rFonts w:ascii="Cambria Math" w:hAnsi="Cambria Math" w:cs="Times New Roman"/>
                    </w:rPr>
                    <m:t>j</m:t>
                  </m:r>
                </m:sub>
              </m:sSub>
              <m:r>
                <w:rPr>
                  <w:rFonts w:ascii="Cambria Math" w:hAnsi="Cambria Math" w:cs="Times New Roman"/>
                </w:rPr>
                <m:t>)*W(</m:t>
              </m:r>
              <m:sSub>
                <m:sSubPr>
                  <m:ctrlPr>
                    <w:ins w:id="6" w:author="Unknown" w:date="2020-03-24T11:07:00Z">
                      <w:rPr>
                        <w:rFonts w:ascii="Cambria Math" w:hAnsi="Cambria Math" w:cs="Times New Roman"/>
                        <w:i/>
                      </w:rPr>
                    </w:ins>
                  </m:ctrlPr>
                </m:sSubPr>
                <m:e>
                  <m:r>
                    <w:rPr>
                      <w:rFonts w:ascii="Cambria Math" w:hAnsi="Cambria Math" w:cs="Times New Roman"/>
                    </w:rPr>
                    <m:t>i</m:t>
                  </m:r>
                </m:e>
                <m:sub>
                  <m:r>
                    <w:rPr>
                      <w:rFonts w:ascii="Cambria Math" w:hAnsi="Cambria Math" w:cs="Times New Roman"/>
                    </w:rPr>
                    <m:t>j</m:t>
                  </m:r>
                </m:sub>
              </m:sSub>
            </m:e>
          </m:nary>
          <m:r>
            <w:rPr>
              <w:rFonts w:ascii="Cambria Math" w:hAnsi="Cambria Math" w:cs="Times New Roman"/>
            </w:rPr>
            <m:t>)</m:t>
          </m:r>
        </m:oMath>
      </m:oMathPara>
    </w:p>
    <w:p w14:paraId="72F6DC30" w14:textId="484C79F8" w:rsidR="00347223" w:rsidRDefault="003051F4" w:rsidP="006B3A73">
      <w:pPr>
        <w:ind w:left="360" w:firstLine="360"/>
        <w:rPr>
          <w:rFonts w:ascii="Times New Roman" w:hAnsi="Times New Roman" w:cs="Times New Roman"/>
        </w:rPr>
      </w:pPr>
      <w:r>
        <w:rPr>
          <w:rFonts w:ascii="Times New Roman" w:hAnsi="Times New Roman" w:cs="Times New Roman"/>
        </w:rPr>
        <w:t xml:space="preserve">Where </w:t>
      </w:r>
      <w:r w:rsidR="00E446A5">
        <w:rPr>
          <w:rFonts w:ascii="Times New Roman" w:hAnsi="Times New Roman" w:cs="Times New Roman"/>
        </w:rPr>
        <w:t>d</w:t>
      </w:r>
      <w:r w:rsidR="00E446A5">
        <w:rPr>
          <w:rFonts w:ascii="Times New Roman" w:hAnsi="Times New Roman" w:cs="Times New Roman"/>
        </w:rPr>
        <w:t>(</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sidR="00E446A5">
        <w:rPr>
          <w:rFonts w:ascii="Times New Roman" w:hAnsi="Times New Roman" w:cs="Times New Roman"/>
        </w:rPr>
        <w:t xml:space="preserve">) </w:t>
      </w:r>
      <w:r w:rsidR="00E446A5">
        <w:rPr>
          <w:rFonts w:ascii="Times New Roman" w:hAnsi="Times New Roman" w:cs="Times New Roman"/>
        </w:rPr>
        <w:t xml:space="preserve">is the smallest discrete unit of ingredient </w:t>
      </w:r>
      <w:r w:rsidR="00E446A5">
        <w:rPr>
          <w:rFonts w:ascii="Times New Roman" w:hAnsi="Times New Roman" w:cs="Times New Roman"/>
        </w:rPr>
        <w:t>(</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sidR="00E446A5">
        <w:rPr>
          <w:rFonts w:ascii="Times New Roman" w:hAnsi="Times New Roman" w:cs="Times New Roman"/>
        </w:rPr>
        <w:t xml:space="preserve">) </w:t>
      </w:r>
      <w:r w:rsidR="00E446A5">
        <w:rPr>
          <w:rFonts w:ascii="Times New Roman" w:hAnsi="Times New Roman" w:cs="Times New Roman"/>
        </w:rPr>
        <w:t xml:space="preserve">that can be purchased, </w:t>
      </w:r>
      <w:r w:rsidR="006D7AF0">
        <w:rPr>
          <w:rFonts w:ascii="Times New Roman" w:hAnsi="Times New Roman" w:cs="Times New Roman"/>
        </w:rPr>
        <w:t>s</w:t>
      </w:r>
      <w:r w:rsidR="00E446A5">
        <w:rPr>
          <w:rFonts w:ascii="Times New Roman" w:hAnsi="Times New Roman" w:cs="Times New Roman"/>
        </w:rPr>
        <w:t>(</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sidR="00E446A5">
        <w:rPr>
          <w:rFonts w:ascii="Times New Roman" w:hAnsi="Times New Roman" w:cs="Times New Roman"/>
        </w:rPr>
        <w:t>)</w:t>
      </w:r>
      <w:r w:rsidR="00E446A5">
        <w:rPr>
          <w:rFonts w:ascii="Times New Roman" w:hAnsi="Times New Roman" w:cs="Times New Roman"/>
        </w:rPr>
        <w:t xml:space="preserve"> is the minimum natural number such that </w:t>
      </w:r>
      <w:r w:rsidR="006D7AF0">
        <w:rPr>
          <w:rFonts w:ascii="Times New Roman" w:hAnsi="Times New Roman" w:cs="Times New Roman"/>
        </w:rPr>
        <w:t>s</w:t>
      </w:r>
      <w:r w:rsidR="00E446A5">
        <w:rPr>
          <w:rFonts w:ascii="Times New Roman" w:hAnsi="Times New Roman" w:cs="Times New Roman"/>
        </w:rPr>
        <w:t>(</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sidR="00E446A5">
        <w:rPr>
          <w:rFonts w:ascii="Times New Roman" w:hAnsi="Times New Roman" w:cs="Times New Roman"/>
        </w:rPr>
        <w:t xml:space="preserve">) </w:t>
      </w:r>
      <w:r w:rsidR="00E446A5">
        <w:rPr>
          <w:rFonts w:ascii="Times New Roman" w:hAnsi="Times New Roman" w:cs="Times New Roman"/>
        </w:rPr>
        <w:t>* d</w:t>
      </w:r>
      <w:r w:rsidR="00E446A5">
        <w:rPr>
          <w:rFonts w:ascii="Times New Roman" w:hAnsi="Times New Roman" w:cs="Times New Roman"/>
        </w:rPr>
        <w:t>(</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sidR="00E446A5">
        <w:rPr>
          <w:rFonts w:ascii="Times New Roman" w:hAnsi="Times New Roman" w:cs="Times New Roman"/>
        </w:rPr>
        <w:t xml:space="preserve">) </w:t>
      </w:r>
      <w:r w:rsidR="00E446A5">
        <w:rPr>
          <w:rFonts w:ascii="Times New Roman" w:hAnsi="Times New Roman" w:cs="Times New Roman"/>
        </w:rPr>
        <w:t xml:space="preserve">&gt; </w:t>
      </w:r>
      <w:proofErr w:type="spellStart"/>
      <w:r w:rsidR="00E446A5">
        <w:rPr>
          <w:rFonts w:ascii="Times New Roman" w:hAnsi="Times New Roman" w:cs="Times New Roman"/>
        </w:rPr>
        <w:t>q</w:t>
      </w:r>
      <w:r w:rsidR="00E446A5">
        <w:rPr>
          <w:rFonts w:ascii="Times New Roman" w:hAnsi="Times New Roman" w:cs="Times New Roman"/>
          <w:vertAlign w:val="subscript"/>
        </w:rPr>
        <w:t>j</w:t>
      </w:r>
      <w:proofErr w:type="spellEnd"/>
      <w:r w:rsidR="00E446A5">
        <w:rPr>
          <w:rFonts w:ascii="Times New Roman" w:hAnsi="Times New Roman" w:cs="Times New Roman"/>
        </w:rPr>
        <w:t>, and</w:t>
      </w:r>
      <w:r w:rsidR="00E446A5">
        <w:rPr>
          <w:rFonts w:ascii="Times New Roman" w:hAnsi="Times New Roman" w:cs="Times New Roman"/>
          <w:vertAlign w:val="subscript"/>
        </w:rPr>
        <w:t xml:space="preserve"> </w:t>
      </w:r>
      <w:r w:rsidR="00E446A5">
        <w:rPr>
          <w:rFonts w:ascii="Times New Roman" w:hAnsi="Times New Roman" w:cs="Times New Roman"/>
        </w:rPr>
        <w:t>W</w:t>
      </w:r>
      <w:r>
        <w:rPr>
          <w:rFonts w:ascii="Times New Roman" w:hAnsi="Times New Roman" w:cs="Times New Roman"/>
        </w:rPr>
        <w:t>(</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Pr>
          <w:rFonts w:ascii="Times New Roman" w:hAnsi="Times New Roman" w:cs="Times New Roman"/>
        </w:rPr>
        <w:t xml:space="preserve">) is the weight associated with ingredient </w:t>
      </w:r>
      <w:proofErr w:type="spellStart"/>
      <w:r w:rsidR="00E446A5">
        <w:rPr>
          <w:rFonts w:ascii="Times New Roman" w:hAnsi="Times New Roman" w:cs="Times New Roman"/>
        </w:rPr>
        <w:t>i</w:t>
      </w:r>
      <w:r w:rsidR="00E446A5">
        <w:rPr>
          <w:rFonts w:ascii="Times New Roman" w:hAnsi="Times New Roman" w:cs="Times New Roman"/>
          <w:vertAlign w:val="subscript"/>
        </w:rPr>
        <w:t>j</w:t>
      </w:r>
      <w:proofErr w:type="spellEnd"/>
      <w:r>
        <w:rPr>
          <w:rFonts w:ascii="Times New Roman" w:hAnsi="Times New Roman" w:cs="Times New Roman"/>
        </w:rPr>
        <w:t xml:space="preserve">. </w:t>
      </w:r>
      <w:r w:rsidR="0099114D">
        <w:rPr>
          <w:rFonts w:ascii="Times New Roman" w:hAnsi="Times New Roman" w:cs="Times New Roman"/>
        </w:rPr>
        <w:t xml:space="preserve">In future versions of the application, weights could be determined by users to minimize the waste of certain ingredients, but for now the weights will be determined by the best judgement of the </w:t>
      </w:r>
      <w:r w:rsidR="006B3A73">
        <w:rPr>
          <w:rFonts w:ascii="Times New Roman" w:hAnsi="Times New Roman" w:cs="Times New Roman"/>
        </w:rPr>
        <w:t xml:space="preserve">team members. </w:t>
      </w:r>
      <w:r w:rsidR="008F5404">
        <w:rPr>
          <w:rFonts w:ascii="Times New Roman" w:hAnsi="Times New Roman" w:cs="Times New Roman"/>
        </w:rPr>
        <w:t xml:space="preserve">When selecting single recipes, the user will be presented with the recipes that have the lowest leftover score (in addition to meeting the requirements specified by the user such as dietary restrictions). </w:t>
      </w:r>
    </w:p>
    <w:p w14:paraId="7A7ACD79" w14:textId="77777777" w:rsidR="00F56A94" w:rsidRDefault="006D7AF0" w:rsidP="006B3A73">
      <w:pPr>
        <w:ind w:left="360" w:firstLine="360"/>
        <w:rPr>
          <w:rFonts w:ascii="Times New Roman" w:hAnsi="Times New Roman" w:cs="Times New Roman"/>
        </w:rPr>
      </w:pPr>
      <w:r>
        <w:rPr>
          <w:rFonts w:ascii="Times New Roman" w:hAnsi="Times New Roman" w:cs="Times New Roman"/>
        </w:rPr>
        <w:t>The leftover score (L) for a meal plan (m) consisting of the set of recipes {r</w:t>
      </w:r>
      <w:r>
        <w:rPr>
          <w:rFonts w:ascii="Times New Roman" w:hAnsi="Times New Roman" w:cs="Times New Roman"/>
          <w:vertAlign w:val="superscript"/>
        </w:rPr>
        <w:t>1</w:t>
      </w:r>
      <w:r>
        <w:rPr>
          <w:rFonts w:ascii="Times New Roman" w:hAnsi="Times New Roman" w:cs="Times New Roman"/>
        </w:rPr>
        <w:t>, …, r</w:t>
      </w:r>
      <w:r>
        <w:rPr>
          <w:rFonts w:ascii="Times New Roman" w:hAnsi="Times New Roman" w:cs="Times New Roman"/>
          <w:vertAlign w:val="superscript"/>
        </w:rPr>
        <w:t>k-1</w:t>
      </w:r>
      <w:r>
        <w:rPr>
          <w:rFonts w:ascii="Times New Roman" w:hAnsi="Times New Roman" w:cs="Times New Roman"/>
        </w:rPr>
        <w:t xml:space="preserve">} is defined as </w:t>
      </w:r>
    </w:p>
    <w:p w14:paraId="78421F5D" w14:textId="276B1C73" w:rsidR="006D7AF0" w:rsidRPr="00F56A94" w:rsidRDefault="006D7AF0" w:rsidP="006B3A73">
      <w:pPr>
        <w:ind w:left="360" w:firstLine="360"/>
        <w:rPr>
          <w:rFonts w:ascii="Times New Roman" w:eastAsiaTheme="minorEastAsia" w:hAnsi="Times New Roman" w:cs="Times New Roman"/>
        </w:rPr>
      </w:pPr>
      <m:oMathPara>
        <m:oMath>
          <m:r>
            <w:rPr>
              <w:rFonts w:ascii="Cambria Math" w:hAnsi="Cambria Math" w:cs="Times New Roman"/>
            </w:rPr>
            <w:lastRenderedPageBreak/>
            <m:t>L</m:t>
          </m:r>
          <m:d>
            <m:dPr>
              <m:ctrlPr>
                <w:ins w:id="7" w:author="Hansen, Zachary" w:date="2020-03-24T11:53:00Z">
                  <w:rPr>
                    <w:rFonts w:ascii="Cambria Math" w:hAnsi="Cambria Math" w:cs="Times New Roman"/>
                    <w:i/>
                  </w:rPr>
                </w:ins>
              </m:ctrlPr>
            </m:dPr>
            <m:e>
              <m:r>
                <w:rPr>
                  <w:rFonts w:ascii="Cambria Math" w:hAnsi="Cambria Math" w:cs="Times New Roman"/>
                </w:rPr>
                <m:t>m</m:t>
              </m:r>
            </m:e>
          </m:d>
          <m:r>
            <w:rPr>
              <w:rFonts w:ascii="Cambria Math" w:hAnsi="Cambria Math" w:cs="Times New Roman"/>
            </w:rPr>
            <m:t xml:space="preserve">= </m:t>
          </m:r>
          <m:nary>
            <m:naryPr>
              <m:chr m:val="∑"/>
              <m:limLoc m:val="undOvr"/>
              <m:ctrlPr>
                <w:ins w:id="8" w:author="Unknown" w:date="2020-03-23T19:29:00Z">
                  <w:rPr>
                    <w:rFonts w:ascii="Cambria Math" w:hAnsi="Cambria Math" w:cs="Times New Roman"/>
                    <w:i/>
                  </w:rPr>
                </w:ins>
              </m:ctrlPr>
            </m:naryPr>
            <m:sub>
              <m:r>
                <w:rPr>
                  <w:rFonts w:ascii="Cambria Math" w:hAnsi="Cambria Math" w:cs="Times New Roman"/>
                </w:rPr>
                <m:t>t</m:t>
              </m:r>
              <m:r>
                <w:rPr>
                  <w:rFonts w:ascii="Cambria Math" w:hAnsi="Cambria Math" w:cs="Times New Roman"/>
                </w:rPr>
                <m:t>=0</m:t>
              </m:r>
            </m:sub>
            <m:sup>
              <m:r>
                <w:rPr>
                  <w:rFonts w:ascii="Cambria Math" w:hAnsi="Cambria Math" w:cs="Times New Roman"/>
                </w:rPr>
                <m:t>p-1</m:t>
              </m:r>
            </m:sup>
            <m:e>
              <m:r>
                <w:rPr>
                  <w:rFonts w:ascii="Cambria Math" w:hAnsi="Cambria Math" w:cs="Times New Roman"/>
                </w:rPr>
                <m:t>(</m:t>
              </m:r>
              <m:r>
                <w:rPr>
                  <w:rFonts w:ascii="Cambria Math" w:hAnsi="Cambria Math" w:cs="Times New Roman"/>
                </w:rPr>
                <m:t>s</m:t>
              </m:r>
              <m:d>
                <m:dPr>
                  <m:ctrlPr>
                    <w:ins w:id="9" w:author="Hansen, Zachary" w:date="2020-03-24T11:57:00Z">
                      <w:rPr>
                        <w:rFonts w:ascii="Cambria Math" w:hAnsi="Cambria Math" w:cs="Times New Roman"/>
                        <w:i/>
                      </w:rPr>
                    </w:ins>
                  </m:ctrlPr>
                </m:dPr>
                <m:e>
                  <m:sSub>
                    <m:sSubPr>
                      <m:ctrlPr>
                        <w:ins w:id="10" w:author="Unknown" w:date="2020-03-24T11:07:00Z">
                          <w:rPr>
                            <w:rFonts w:ascii="Cambria Math" w:hAnsi="Cambria Math" w:cs="Times New Roman"/>
                            <w:i/>
                          </w:rPr>
                        </w:ins>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 d</m:t>
              </m:r>
              <m:d>
                <m:dPr>
                  <m:ctrlPr>
                    <w:ins w:id="11" w:author="Hansen, Zachary" w:date="2020-03-24T11:34:00Z">
                      <w:rPr>
                        <w:rFonts w:ascii="Cambria Math" w:hAnsi="Cambria Math" w:cs="Times New Roman"/>
                        <w:i/>
                      </w:rPr>
                    </w:ins>
                  </m:ctrlPr>
                </m:dPr>
                <m:e>
                  <m:sSub>
                    <m:sSubPr>
                      <m:ctrlPr>
                        <w:ins w:id="12" w:author="Unknown" w:date="2020-03-24T11:07:00Z">
                          <w:rPr>
                            <w:rFonts w:ascii="Cambria Math" w:hAnsi="Cambria Math" w:cs="Times New Roman"/>
                            <w:i/>
                          </w:rPr>
                        </w:ins>
                      </m:ctrlPr>
                    </m:sSubPr>
                    <m:e>
                      <m:r>
                        <w:rPr>
                          <w:rFonts w:ascii="Cambria Math" w:hAnsi="Cambria Math" w:cs="Times New Roman"/>
                        </w:rPr>
                        <m:t>i</m:t>
                      </m:r>
                    </m:e>
                    <m:sub>
                      <m:r>
                        <w:rPr>
                          <w:rFonts w:ascii="Cambria Math" w:hAnsi="Cambria Math" w:cs="Times New Roman"/>
                        </w:rPr>
                        <m:t>t</m:t>
                      </m:r>
                    </m:sub>
                  </m:sSub>
                </m:e>
              </m:d>
              <m:r>
                <w:rPr>
                  <w:rFonts w:ascii="Cambria Math" w:hAnsi="Cambria Math" w:cs="Times New Roman"/>
                </w:rPr>
                <m:t xml:space="preserve">- </m:t>
              </m:r>
              <m:sSub>
                <m:sSubPr>
                  <m:ctrlPr>
                    <w:ins w:id="13" w:author="Unknown" w:date="2020-03-24T11:07:00Z">
                      <w:rPr>
                        <w:rFonts w:ascii="Cambria Math" w:hAnsi="Cambria Math" w:cs="Times New Roman"/>
                        <w:i/>
                      </w:rPr>
                    </w:ins>
                  </m:ctrlPr>
                </m:sSubPr>
                <m:e>
                  <m:r>
                    <w:rPr>
                      <w:rFonts w:ascii="Cambria Math" w:hAnsi="Cambria Math" w:cs="Times New Roman"/>
                    </w:rPr>
                    <m:t>q</m:t>
                  </m:r>
                </m:e>
                <m:sub>
                  <m:r>
                    <w:rPr>
                      <w:rFonts w:ascii="Cambria Math" w:hAnsi="Cambria Math" w:cs="Times New Roman"/>
                    </w:rPr>
                    <m:t>t</m:t>
                  </m:r>
                </m:sub>
              </m:sSub>
              <m:r>
                <w:rPr>
                  <w:rFonts w:ascii="Cambria Math" w:hAnsi="Cambria Math" w:cs="Times New Roman"/>
                </w:rPr>
                <m:t>)*W(</m:t>
              </m:r>
              <m:sSub>
                <m:sSubPr>
                  <m:ctrlPr>
                    <w:ins w:id="14" w:author="Unknown" w:date="2020-03-24T11:07:00Z">
                      <w:rPr>
                        <w:rFonts w:ascii="Cambria Math" w:hAnsi="Cambria Math" w:cs="Times New Roman"/>
                        <w:i/>
                      </w:rPr>
                    </w:ins>
                  </m:ctrlPr>
                </m:sSubPr>
                <m:e>
                  <m:r>
                    <w:rPr>
                      <w:rFonts w:ascii="Cambria Math" w:hAnsi="Cambria Math" w:cs="Times New Roman"/>
                    </w:rPr>
                    <m:t>i</m:t>
                  </m:r>
                </m:e>
                <m:sub>
                  <m:r>
                    <w:rPr>
                      <w:rFonts w:ascii="Cambria Math" w:hAnsi="Cambria Math" w:cs="Times New Roman"/>
                    </w:rPr>
                    <m:t>t</m:t>
                  </m:r>
                </m:sub>
              </m:sSub>
              <m:r>
                <w:rPr>
                  <w:rFonts w:ascii="Cambria Math" w:hAnsi="Cambria Math" w:cs="Times New Roman"/>
                </w:rPr>
                <m:t>)</m:t>
              </m:r>
            </m:e>
          </m:nary>
        </m:oMath>
      </m:oMathPara>
    </w:p>
    <w:p w14:paraId="581EA913" w14:textId="156E61EC" w:rsidR="00F56A94" w:rsidRDefault="00F56A94" w:rsidP="003B1CC7">
      <w:pPr>
        <w:ind w:left="360" w:firstLine="360"/>
        <w:rPr>
          <w:rFonts w:ascii="Times New Roman" w:eastAsiaTheme="minorEastAsia" w:hAnsi="Times New Roman" w:cs="Times New Roman"/>
        </w:rPr>
      </w:pPr>
      <w:r>
        <w:rPr>
          <w:rFonts w:ascii="Times New Roman" w:eastAsiaTheme="minorEastAsia" w:hAnsi="Times New Roman" w:cs="Times New Roman"/>
        </w:rPr>
        <w:t>Where T is the set of ingredients {i</w:t>
      </w:r>
      <w:r>
        <w:rPr>
          <w:rFonts w:ascii="Times New Roman" w:eastAsiaTheme="minorEastAsia" w:hAnsi="Times New Roman" w:cs="Times New Roman"/>
          <w:vertAlign w:val="subscript"/>
        </w:rPr>
        <w:t>0</w:t>
      </w:r>
      <w:r>
        <w:rPr>
          <w:rFonts w:ascii="Times New Roman" w:eastAsiaTheme="minorEastAsia" w:hAnsi="Times New Roman" w:cs="Times New Roman"/>
        </w:rPr>
        <w:t>, …, i</w:t>
      </w:r>
      <w:r>
        <w:rPr>
          <w:rFonts w:ascii="Times New Roman" w:eastAsiaTheme="minorEastAsia" w:hAnsi="Times New Roman" w:cs="Times New Roman"/>
          <w:vertAlign w:val="subscript"/>
        </w:rPr>
        <w:t>p-1</w:t>
      </w:r>
      <w:r>
        <w:rPr>
          <w:rFonts w:ascii="Times New Roman" w:eastAsiaTheme="minorEastAsia" w:hAnsi="Times New Roman" w:cs="Times New Roman"/>
        </w:rPr>
        <w:t>}</w:t>
      </w:r>
      <w:r w:rsidR="003B1CC7">
        <w:rPr>
          <w:rFonts w:ascii="Times New Roman" w:eastAsiaTheme="minorEastAsia" w:hAnsi="Times New Roman" w:cs="Times New Roman"/>
        </w:rPr>
        <w:t xml:space="preserve">, the union of all ingredients required by recipes </w:t>
      </w:r>
      <w:r w:rsidR="003B1CC7">
        <w:rPr>
          <w:rFonts w:ascii="Times New Roman" w:hAnsi="Times New Roman" w:cs="Times New Roman"/>
        </w:rPr>
        <w:t>{r</w:t>
      </w:r>
      <w:r w:rsidR="003B1CC7">
        <w:rPr>
          <w:rFonts w:ascii="Times New Roman" w:hAnsi="Times New Roman" w:cs="Times New Roman"/>
          <w:vertAlign w:val="superscript"/>
        </w:rPr>
        <w:t>1</w:t>
      </w:r>
      <w:r w:rsidR="003B1CC7">
        <w:rPr>
          <w:rFonts w:ascii="Times New Roman" w:hAnsi="Times New Roman" w:cs="Times New Roman"/>
        </w:rPr>
        <w:t>, …, r</w:t>
      </w:r>
      <w:r w:rsidR="003B1CC7">
        <w:rPr>
          <w:rFonts w:ascii="Times New Roman" w:hAnsi="Times New Roman" w:cs="Times New Roman"/>
          <w:vertAlign w:val="superscript"/>
        </w:rPr>
        <w:t>k-1</w:t>
      </w:r>
      <w:r w:rsidR="003B1CC7">
        <w:rPr>
          <w:rFonts w:ascii="Times New Roman" w:hAnsi="Times New Roman" w:cs="Times New Roman"/>
        </w:rPr>
        <w:t>}</w:t>
      </w:r>
      <w:r w:rsidR="003B1CC7">
        <w:rPr>
          <w:rFonts w:ascii="Times New Roman" w:hAnsi="Times New Roman" w:cs="Times New Roman"/>
        </w:rPr>
        <w:t>.</w:t>
      </w:r>
      <w:r w:rsidR="003B1CC7">
        <w:rPr>
          <w:rFonts w:ascii="Times New Roman" w:hAnsi="Times New Roman" w:cs="Times New Roman"/>
        </w:rPr>
        <w:t xml:space="preserve"> </w:t>
      </w:r>
      <w:r w:rsidR="003B1CC7">
        <w:rPr>
          <w:rFonts w:ascii="Times New Roman" w:eastAsiaTheme="minorEastAsia" w:hAnsi="Times New Roman" w:cs="Times New Roman"/>
        </w:rPr>
        <w:t xml:space="preserve">Given the 2D matrix A(m) whose entry </w:t>
      </w:r>
      <w:proofErr w:type="spellStart"/>
      <w:r w:rsidR="003B1CC7">
        <w:rPr>
          <w:rFonts w:ascii="Times New Roman" w:eastAsiaTheme="minorEastAsia" w:hAnsi="Times New Roman" w:cs="Times New Roman"/>
        </w:rPr>
        <w:t>A</w:t>
      </w:r>
      <w:r w:rsidR="003B1CC7">
        <w:rPr>
          <w:rFonts w:ascii="Times New Roman" w:eastAsiaTheme="minorEastAsia" w:hAnsi="Times New Roman" w:cs="Times New Roman"/>
          <w:vertAlign w:val="subscript"/>
        </w:rPr>
        <w:t>ij</w:t>
      </w:r>
      <w:proofErr w:type="spellEnd"/>
      <w:r w:rsidR="003B1CC7">
        <w:rPr>
          <w:rFonts w:ascii="Times New Roman" w:eastAsiaTheme="minorEastAsia" w:hAnsi="Times New Roman" w:cs="Times New Roman"/>
          <w:vertAlign w:val="subscript"/>
        </w:rPr>
        <w:t xml:space="preserve"> </w:t>
      </w:r>
      <w:r w:rsidR="003B1CC7">
        <w:rPr>
          <w:rFonts w:ascii="Times New Roman" w:eastAsiaTheme="minorEastAsia" w:hAnsi="Times New Roman" w:cs="Times New Roman"/>
        </w:rPr>
        <w:t xml:space="preserve">= </w:t>
      </w:r>
    </w:p>
    <w:p w14:paraId="46AF4585" w14:textId="4D0ACE4A" w:rsidR="0063713E" w:rsidRDefault="0063713E" w:rsidP="003B1CC7">
      <w:pPr>
        <w:ind w:left="360" w:firstLine="360"/>
        <w:rPr>
          <w:rFonts w:ascii="Times New Roman" w:eastAsiaTheme="minorEastAsia" w:hAnsi="Times New Roman" w:cs="Times New Roman"/>
        </w:rPr>
      </w:pPr>
    </w:p>
    <w:p w14:paraId="3298D7F5" w14:textId="58D03131" w:rsidR="0063713E" w:rsidRDefault="0063713E" w:rsidP="003B1CC7">
      <w:pPr>
        <w:ind w:left="360" w:firstLine="360"/>
        <w:rPr>
          <w:rFonts w:ascii="Times New Roman" w:eastAsiaTheme="minorEastAsia" w:hAnsi="Times New Roman" w:cs="Times New Roman"/>
        </w:rPr>
      </w:pPr>
      <w:r>
        <w:rPr>
          <w:rFonts w:ascii="Times New Roman" w:eastAsiaTheme="minorEastAsia" w:hAnsi="Times New Roman" w:cs="Times New Roman"/>
        </w:rPr>
        <w:t>Overlap 2 buddies</w:t>
      </w:r>
      <w:r w:rsidR="0056525C">
        <w:rPr>
          <w:rFonts w:ascii="Times New Roman" w:eastAsiaTheme="minorEastAsia" w:hAnsi="Times New Roman" w:cs="Times New Roman"/>
        </w:rPr>
        <w:t xml:space="preserve"> N//2 times, then find min leftover score for final recipe. </w:t>
      </w:r>
    </w:p>
    <w:p w14:paraId="45FC1318" w14:textId="727567F1" w:rsidR="0056525C" w:rsidRDefault="0056525C" w:rsidP="003B1CC7">
      <w:pPr>
        <w:ind w:left="360" w:firstLine="360"/>
        <w:rPr>
          <w:rFonts w:ascii="Times New Roman" w:eastAsiaTheme="minorEastAsia" w:hAnsi="Times New Roman" w:cs="Times New Roman"/>
        </w:rPr>
      </w:pPr>
    </w:p>
    <w:p w14:paraId="1D217BCB" w14:textId="3C15C9C3" w:rsidR="0056525C" w:rsidRDefault="0056525C" w:rsidP="003B1CC7">
      <w:pPr>
        <w:ind w:left="360" w:firstLine="360"/>
        <w:rPr>
          <w:rFonts w:ascii="Times New Roman" w:eastAsiaTheme="minorEastAsia" w:hAnsi="Times New Roman" w:cs="Times New Roman"/>
        </w:rPr>
      </w:pPr>
      <w:r>
        <w:rPr>
          <w:rFonts w:ascii="Times New Roman" w:eastAsiaTheme="minorEastAsia" w:hAnsi="Times New Roman" w:cs="Times New Roman"/>
        </w:rPr>
        <w:t>OR create a score for every meal plan, average the scores of the subset that contains both recipe A and B to determine how well, on average, they work together. Update buddies accordingly. Do that for meal plans of size 2,3,4,5,6,7 since recipes that work well with 6 others may not work as well with just 3.</w:t>
      </w:r>
    </w:p>
    <w:p w14:paraId="2AEA0446" w14:textId="6EB2C160" w:rsidR="0056525C" w:rsidRDefault="0056525C" w:rsidP="003B1CC7">
      <w:pPr>
        <w:ind w:left="360" w:firstLine="360"/>
        <w:rPr>
          <w:rFonts w:ascii="Times New Roman" w:eastAsiaTheme="minorEastAsia" w:hAnsi="Times New Roman" w:cs="Times New Roman"/>
        </w:rPr>
      </w:pPr>
    </w:p>
    <w:p w14:paraId="5AB178CF" w14:textId="65747DA1" w:rsidR="0056525C" w:rsidRDefault="0056525C" w:rsidP="003B1CC7">
      <w:pPr>
        <w:ind w:left="360" w:firstLine="360"/>
        <w:rPr>
          <w:rFonts w:ascii="Times New Roman" w:eastAsiaTheme="minorEastAsia" w:hAnsi="Times New Roman" w:cs="Times New Roman"/>
        </w:rPr>
      </w:pPr>
    </w:p>
    <w:p w14:paraId="410480ED" w14:textId="25C1547D" w:rsidR="0056525C" w:rsidRDefault="0056525C" w:rsidP="003B1CC7">
      <w:pPr>
        <w:ind w:left="360" w:firstLine="360"/>
        <w:rPr>
          <w:rFonts w:ascii="Times New Roman" w:eastAsiaTheme="minorEastAsia" w:hAnsi="Times New Roman" w:cs="Times New Roman"/>
        </w:rPr>
      </w:pPr>
      <w:r>
        <w:rPr>
          <w:rFonts w:ascii="Times New Roman" w:eastAsiaTheme="minorEastAsia" w:hAnsi="Times New Roman" w:cs="Times New Roman"/>
        </w:rPr>
        <w:t>Ask group mates</w:t>
      </w:r>
    </w:p>
    <w:p w14:paraId="057FBED5" w14:textId="77777777" w:rsidR="00F56A94" w:rsidRPr="006D7AF0" w:rsidRDefault="00F56A94" w:rsidP="006B3A73">
      <w:pPr>
        <w:ind w:left="360" w:firstLine="360"/>
        <w:rPr>
          <w:rFonts w:ascii="Times New Roman" w:hAnsi="Times New Roman" w:cs="Times New Roman"/>
        </w:rPr>
      </w:pPr>
    </w:p>
    <w:sectPr w:rsidR="00F56A94" w:rsidRPr="006D7AF0" w:rsidSect="00045C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A87FE8"/>
    <w:multiLevelType w:val="hybridMultilevel"/>
    <w:tmpl w:val="52F4B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nsen, Zachary">
    <w15:presenceInfo w15:providerId="AD" w15:userId="S::zachary.hansen@ttu.edu::b5dffb11-e2c4-4fa8-9019-e68c2fb21c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C6"/>
    <w:rsid w:val="00045C11"/>
    <w:rsid w:val="001741C6"/>
    <w:rsid w:val="002C0C01"/>
    <w:rsid w:val="003051F4"/>
    <w:rsid w:val="00310142"/>
    <w:rsid w:val="00347223"/>
    <w:rsid w:val="003B1CC7"/>
    <w:rsid w:val="0056525C"/>
    <w:rsid w:val="005D218D"/>
    <w:rsid w:val="0063713E"/>
    <w:rsid w:val="006B3A73"/>
    <w:rsid w:val="006D7AF0"/>
    <w:rsid w:val="00731775"/>
    <w:rsid w:val="008B731A"/>
    <w:rsid w:val="008F5404"/>
    <w:rsid w:val="0099114D"/>
    <w:rsid w:val="00C73F2D"/>
    <w:rsid w:val="00E446A5"/>
    <w:rsid w:val="00ED773B"/>
    <w:rsid w:val="00F56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FBE7A3"/>
  <w15:chartTrackingRefBased/>
  <w15:docId w15:val="{DDE5D8E8-1292-7940-9170-5AE2E19F6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C0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0C0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1C6"/>
    <w:pPr>
      <w:ind w:left="720"/>
      <w:contextualSpacing/>
    </w:pPr>
  </w:style>
  <w:style w:type="character" w:styleId="PlaceholderText">
    <w:name w:val="Placeholder Text"/>
    <w:basedOn w:val="DefaultParagraphFont"/>
    <w:uiPriority w:val="99"/>
    <w:semiHidden/>
    <w:rsid w:val="00347223"/>
    <w:rPr>
      <w:color w:val="808080"/>
    </w:rPr>
  </w:style>
  <w:style w:type="paragraph" w:styleId="BalloonText">
    <w:name w:val="Balloon Text"/>
    <w:basedOn w:val="Normal"/>
    <w:link w:val="BalloonTextChar"/>
    <w:uiPriority w:val="99"/>
    <w:semiHidden/>
    <w:unhideWhenUsed/>
    <w:rsid w:val="003472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47223"/>
    <w:rPr>
      <w:rFonts w:ascii="Times New Roman" w:hAnsi="Times New Roman" w:cs="Times New Roman"/>
      <w:sz w:val="18"/>
      <w:szCs w:val="18"/>
    </w:rPr>
  </w:style>
  <w:style w:type="character" w:customStyle="1" w:styleId="Heading1Char">
    <w:name w:val="Heading 1 Char"/>
    <w:basedOn w:val="DefaultParagraphFont"/>
    <w:link w:val="Heading1"/>
    <w:uiPriority w:val="9"/>
    <w:rsid w:val="002C0C0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0C0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409</Words>
  <Characters>2336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Hansen, Zachary</dc:creator>
  <cp:keywords/>
  <dc:description/>
  <cp:lastModifiedBy>Hansen, Zachary</cp:lastModifiedBy>
  <cp:revision>3</cp:revision>
  <dcterms:created xsi:type="dcterms:W3CDTF">2020-03-24T23:08:00Z</dcterms:created>
  <dcterms:modified xsi:type="dcterms:W3CDTF">2020-03-24T23:11:00Z</dcterms:modified>
</cp:coreProperties>
</file>